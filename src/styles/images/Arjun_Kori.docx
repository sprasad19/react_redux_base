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FD549" w14:textId="77777777" w:rsidR="001B4663" w:rsidRDefault="008D328F">
      <w:pPr>
        <w:pStyle w:val="Body"/>
        <w:spacing w:line="20" w:lineRule="atLeast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14:paraId="48D69F9F" w14:textId="7697C1B9" w:rsidR="00814337" w:rsidRDefault="008D328F" w:rsidP="001B4663">
      <w:pPr>
        <w:pStyle w:val="Body"/>
        <w:spacing w:line="20" w:lineRule="atLeast"/>
        <w:ind w:left="142"/>
      </w:pPr>
      <w:r>
        <w:rPr>
          <w:sz w:val="36"/>
          <w:szCs w:val="36"/>
          <w:lang w:val="en-US"/>
        </w:rPr>
        <w:t>Arjun Kori</w:t>
      </w:r>
    </w:p>
    <w:p w14:paraId="48D69FA0" w14:textId="18A635F5" w:rsidR="00814337" w:rsidRDefault="008D328F" w:rsidP="001B4663">
      <w:pPr>
        <w:pStyle w:val="Body"/>
        <w:spacing w:line="20" w:lineRule="atLeast"/>
        <w:ind w:left="142"/>
      </w:pPr>
      <w:r>
        <w:rPr>
          <w:sz w:val="36"/>
          <w:szCs w:val="36"/>
        </w:rPr>
        <w:t>MCA</w:t>
      </w:r>
    </w:p>
    <w:p w14:paraId="48D69FA1" w14:textId="6F99FAE2" w:rsidR="00814337" w:rsidRDefault="008D328F" w:rsidP="001B4663">
      <w:pPr>
        <w:pStyle w:val="Body"/>
        <w:spacing w:line="20" w:lineRule="atLeast"/>
        <w:ind w:left="142"/>
      </w:pPr>
      <w:r w:rsidRPr="2AC5AB44">
        <w:rPr>
          <w:sz w:val="36"/>
          <w:szCs w:val="36"/>
          <w:lang w:val="en-US"/>
        </w:rPr>
        <w:t xml:space="preserve">Total Experience </w:t>
      </w:r>
      <w:ins w:id="0" w:author="Vishwa" w:date="2021-02-08T13:02:00Z">
        <w:r w:rsidR="00EB16CA" w:rsidRPr="2AC5AB44">
          <w:rPr>
            <w:sz w:val="36"/>
            <w:szCs w:val="36"/>
            <w:lang w:val="en-US"/>
          </w:rPr>
          <w:t>7.5</w:t>
        </w:r>
      </w:ins>
      <w:r w:rsidRPr="2AC5AB44">
        <w:rPr>
          <w:sz w:val="36"/>
          <w:szCs w:val="36"/>
          <w:lang w:val="en-US"/>
        </w:rPr>
        <w:t xml:space="preserve"> Years</w:t>
      </w:r>
    </w:p>
    <w:p w14:paraId="48D69FA2" w14:textId="77777777" w:rsidR="00814337" w:rsidRDefault="00814337">
      <w:pPr>
        <w:pStyle w:val="Body"/>
        <w:spacing w:line="20" w:lineRule="atLeast"/>
      </w:pPr>
    </w:p>
    <w:p w14:paraId="48D69FA3" w14:textId="6F696DD0" w:rsidR="00814337" w:rsidRDefault="008D328F">
      <w:pPr>
        <w:pStyle w:val="BodyText"/>
        <w:numPr>
          <w:ilvl w:val="0"/>
          <w:numId w:val="2"/>
        </w:numPr>
        <w:rPr>
          <w:rFonts w:ascii="Calibri" w:eastAsia="Calibri" w:hAnsi="Calibri" w:cs="Calibri"/>
        </w:rPr>
      </w:pPr>
      <w:r w:rsidRPr="2AC5AB44">
        <w:rPr>
          <w:rFonts w:ascii="Calibri" w:eastAsia="Calibri" w:hAnsi="Calibri" w:cs="Calibri"/>
        </w:rPr>
        <w:t xml:space="preserve">Skilled in Scalable Programming </w:t>
      </w:r>
      <w:r w:rsidR="001B4663" w:rsidRPr="2AC5AB44">
        <w:rPr>
          <w:rFonts w:ascii="Calibri" w:eastAsia="Calibri" w:hAnsi="Calibri" w:cs="Calibri"/>
        </w:rPr>
        <w:t>using Nodejs</w:t>
      </w:r>
      <w:r w:rsidRPr="2AC5AB44">
        <w:rPr>
          <w:rFonts w:ascii="Calibri" w:eastAsia="Calibri" w:hAnsi="Calibri" w:cs="Calibri"/>
        </w:rPr>
        <w:t>,</w:t>
      </w:r>
      <w:ins w:id="1" w:author="Vishwa" w:date="2021-02-08T13:02:00Z">
        <w:r w:rsidR="00EB16CA" w:rsidRPr="2AC5AB44">
          <w:rPr>
            <w:rFonts w:ascii="Calibri" w:eastAsia="Calibri" w:hAnsi="Calibri" w:cs="Calibri"/>
          </w:rPr>
          <w:t xml:space="preserve"> </w:t>
        </w:r>
      </w:ins>
      <w:r w:rsidRPr="2AC5AB44">
        <w:rPr>
          <w:rFonts w:ascii="Calibri" w:eastAsia="Calibri" w:hAnsi="Calibri" w:cs="Calibri"/>
        </w:rPr>
        <w:t xml:space="preserve">Java, </w:t>
      </w:r>
      <w:r w:rsidR="2CBAE02C" w:rsidRPr="2AC5AB44">
        <w:rPr>
          <w:rFonts w:ascii="Calibri" w:eastAsia="Calibri" w:hAnsi="Calibri" w:cs="Calibri"/>
        </w:rPr>
        <w:t>NoSQL</w:t>
      </w:r>
      <w:r w:rsidRPr="2AC5AB44">
        <w:rPr>
          <w:rFonts w:ascii="Calibri" w:eastAsia="Calibri" w:hAnsi="Calibri" w:cs="Calibri"/>
        </w:rPr>
        <w:t xml:space="preserve"> Database.</w:t>
      </w:r>
    </w:p>
    <w:p w14:paraId="48D69FA4" w14:textId="167BEDC3" w:rsidR="00814337" w:rsidRDefault="008D328F">
      <w:pPr>
        <w:pStyle w:val="BodyText"/>
        <w:numPr>
          <w:ilvl w:val="0"/>
          <w:numId w:val="2"/>
        </w:numPr>
        <w:rPr>
          <w:rFonts w:ascii="Calibri" w:eastAsia="Calibri" w:hAnsi="Calibri" w:cs="Calibri"/>
        </w:rPr>
      </w:pPr>
      <w:r w:rsidRPr="2AC5AB44">
        <w:rPr>
          <w:rFonts w:ascii="Calibri" w:eastAsia="Calibri" w:hAnsi="Calibri" w:cs="Calibri"/>
        </w:rPr>
        <w:t xml:space="preserve">Have good exposure in </w:t>
      </w:r>
      <w:r w:rsidR="628E42DD" w:rsidRPr="2AC5AB44">
        <w:rPr>
          <w:rFonts w:ascii="Calibri" w:eastAsia="Calibri" w:hAnsi="Calibri" w:cs="Calibri"/>
        </w:rPr>
        <w:t>JavaScript, Java</w:t>
      </w:r>
      <w:r w:rsidRPr="2AC5AB44">
        <w:rPr>
          <w:rFonts w:ascii="Calibri" w:eastAsia="Calibri" w:hAnsi="Calibri" w:cs="Calibri"/>
        </w:rPr>
        <w:t xml:space="preserve"> technologies and familiar with MVC frameworks such as </w:t>
      </w:r>
      <w:proofErr w:type="spellStart"/>
      <w:r w:rsidR="001B4663" w:rsidRPr="2AC5AB44">
        <w:rPr>
          <w:rFonts w:ascii="Calibri" w:eastAsia="Calibri" w:hAnsi="Calibri" w:cs="Calibri"/>
        </w:rPr>
        <w:t>ExpressJS</w:t>
      </w:r>
      <w:proofErr w:type="spellEnd"/>
      <w:r w:rsidR="001B4663" w:rsidRPr="2AC5AB44">
        <w:rPr>
          <w:rFonts w:ascii="Calibri" w:eastAsia="Calibri" w:hAnsi="Calibri" w:cs="Calibri"/>
        </w:rPr>
        <w:t>, Swagger</w:t>
      </w:r>
      <w:r w:rsidR="710A969D" w:rsidRPr="2AC5AB44">
        <w:rPr>
          <w:rFonts w:ascii="Calibri" w:eastAsia="Calibri" w:hAnsi="Calibri" w:cs="Calibri"/>
        </w:rPr>
        <w:t>, Spring</w:t>
      </w:r>
      <w:r w:rsidRPr="2AC5AB44">
        <w:rPr>
          <w:rFonts w:ascii="Calibri" w:eastAsia="Calibri" w:hAnsi="Calibri" w:cs="Calibri"/>
        </w:rPr>
        <w:t xml:space="preserve"> Boot and nerveless framework such as </w:t>
      </w:r>
      <w:proofErr w:type="spellStart"/>
      <w:r w:rsidRPr="2AC5AB44">
        <w:rPr>
          <w:rFonts w:ascii="Calibri" w:eastAsia="Calibri" w:hAnsi="Calibri" w:cs="Calibri"/>
        </w:rPr>
        <w:t>Cloudia</w:t>
      </w:r>
      <w:proofErr w:type="spellEnd"/>
      <w:r w:rsidRPr="2AC5AB44">
        <w:rPr>
          <w:rFonts w:ascii="Calibri" w:eastAsia="Calibri" w:hAnsi="Calibri" w:cs="Calibri"/>
        </w:rPr>
        <w:t xml:space="preserve"> </w:t>
      </w:r>
      <w:proofErr w:type="spellStart"/>
      <w:r w:rsidRPr="2AC5AB44">
        <w:rPr>
          <w:rFonts w:ascii="Calibri" w:eastAsia="Calibri" w:hAnsi="Calibri" w:cs="Calibri"/>
        </w:rPr>
        <w:t>js</w:t>
      </w:r>
      <w:proofErr w:type="spellEnd"/>
      <w:r w:rsidRPr="2AC5AB44">
        <w:rPr>
          <w:rFonts w:ascii="Calibri" w:eastAsia="Calibri" w:hAnsi="Calibri" w:cs="Calibri"/>
        </w:rPr>
        <w:t xml:space="preserve">. </w:t>
      </w:r>
    </w:p>
    <w:p w14:paraId="48D69FA5" w14:textId="56EF7B91" w:rsidR="00814337" w:rsidRDefault="008D328F">
      <w:pPr>
        <w:pStyle w:val="BodyText"/>
        <w:numPr>
          <w:ilvl w:val="0"/>
          <w:numId w:val="2"/>
        </w:numPr>
        <w:rPr>
          <w:rFonts w:ascii="Calibri" w:eastAsia="Calibri" w:hAnsi="Calibri" w:cs="Calibri"/>
        </w:rPr>
      </w:pPr>
      <w:r w:rsidRPr="2AC5AB44">
        <w:rPr>
          <w:rFonts w:ascii="Calibri" w:eastAsia="Calibri" w:hAnsi="Calibri" w:cs="Calibri"/>
        </w:rPr>
        <w:t xml:space="preserve">Expertise in building backend services for Mobile and Web Application using the </w:t>
      </w:r>
      <w:r w:rsidR="7C876DCE" w:rsidRPr="2AC5AB44">
        <w:rPr>
          <w:rFonts w:ascii="Calibri" w:eastAsia="Calibri" w:hAnsi="Calibri" w:cs="Calibri"/>
        </w:rPr>
        <w:t>NodeJS</w:t>
      </w:r>
      <w:r w:rsidRPr="2AC5AB44">
        <w:rPr>
          <w:rFonts w:ascii="Calibri" w:eastAsia="Calibri" w:hAnsi="Calibri" w:cs="Calibri"/>
        </w:rPr>
        <w:t xml:space="preserve"> and Java.</w:t>
      </w:r>
    </w:p>
    <w:p w14:paraId="48D69FA6" w14:textId="77777777" w:rsidR="00814337" w:rsidRDefault="008D328F">
      <w:pPr>
        <w:pStyle w:val="BodyText"/>
        <w:numPr>
          <w:ilvl w:val="0"/>
          <w:numId w:val="2"/>
        </w:num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>Good knowledge on AWS &amp; have experience in creating application based on serverless architecture. Have used AWS Lambda &amp; API Gateway extensively for creating microservice based backend.</w:t>
      </w:r>
    </w:p>
    <w:p w14:paraId="48D69FA7" w14:textId="4675334D" w:rsidR="00814337" w:rsidRDefault="008D328F">
      <w:pPr>
        <w:pStyle w:val="BodyText"/>
        <w:numPr>
          <w:ilvl w:val="0"/>
          <w:numId w:val="2"/>
        </w:numPr>
        <w:rPr>
          <w:rFonts w:ascii="Calibri" w:eastAsia="Calibri" w:hAnsi="Calibri" w:cs="Calibri"/>
        </w:rPr>
      </w:pPr>
      <w:r w:rsidRPr="2AC5AB44">
        <w:rPr>
          <w:rFonts w:ascii="Calibri" w:eastAsia="Calibri" w:hAnsi="Calibri" w:cs="Calibri"/>
        </w:rPr>
        <w:t>Successfully configured AWS Services EC</w:t>
      </w:r>
      <w:r w:rsidR="001B4663" w:rsidRPr="2AC5AB44">
        <w:rPr>
          <w:rFonts w:ascii="Calibri" w:eastAsia="Calibri" w:hAnsi="Calibri" w:cs="Calibri"/>
        </w:rPr>
        <w:t xml:space="preserve">2, S3, </w:t>
      </w:r>
      <w:proofErr w:type="spellStart"/>
      <w:r w:rsidR="001B4663" w:rsidRPr="2AC5AB44">
        <w:rPr>
          <w:rFonts w:ascii="Calibri" w:eastAsia="Calibri" w:hAnsi="Calibri" w:cs="Calibri"/>
        </w:rPr>
        <w:t>DyanamoDB</w:t>
      </w:r>
      <w:proofErr w:type="spellEnd"/>
      <w:r w:rsidRPr="2AC5AB44">
        <w:rPr>
          <w:rFonts w:ascii="Calibri" w:eastAsia="Calibri" w:hAnsi="Calibri" w:cs="Calibri"/>
        </w:rPr>
        <w:t>,</w:t>
      </w:r>
      <w:r w:rsidR="001B4663">
        <w:rPr>
          <w:rFonts w:ascii="Calibri" w:eastAsia="Calibri" w:hAnsi="Calibri" w:cs="Calibri"/>
        </w:rPr>
        <w:t xml:space="preserve"> </w:t>
      </w:r>
      <w:r w:rsidRPr="2AC5AB44">
        <w:rPr>
          <w:rFonts w:ascii="Calibri" w:eastAsia="Calibri" w:hAnsi="Calibri" w:cs="Calibri"/>
        </w:rPr>
        <w:t>SNS,</w:t>
      </w:r>
      <w:r w:rsidR="001B4663">
        <w:rPr>
          <w:rFonts w:ascii="Calibri" w:eastAsia="Calibri" w:hAnsi="Calibri" w:cs="Calibri"/>
        </w:rPr>
        <w:t xml:space="preserve"> </w:t>
      </w:r>
      <w:r w:rsidRPr="2AC5AB44">
        <w:rPr>
          <w:rFonts w:ascii="Calibri" w:eastAsia="Calibri" w:hAnsi="Calibri" w:cs="Calibri"/>
        </w:rPr>
        <w:t>SQS,</w:t>
      </w:r>
      <w:r w:rsidR="001B4663">
        <w:rPr>
          <w:rFonts w:ascii="Calibri" w:eastAsia="Calibri" w:hAnsi="Calibri" w:cs="Calibri"/>
        </w:rPr>
        <w:t xml:space="preserve"> </w:t>
      </w:r>
      <w:r w:rsidRPr="2AC5AB44">
        <w:rPr>
          <w:rFonts w:ascii="Calibri" w:eastAsia="Calibri" w:hAnsi="Calibri" w:cs="Calibri"/>
        </w:rPr>
        <w:t>Cognito,</w:t>
      </w:r>
      <w:r w:rsidR="001B4663">
        <w:rPr>
          <w:rFonts w:ascii="Calibri" w:eastAsia="Calibri" w:hAnsi="Calibri" w:cs="Calibri"/>
        </w:rPr>
        <w:t xml:space="preserve"> </w:t>
      </w:r>
      <w:r w:rsidRPr="2AC5AB44">
        <w:rPr>
          <w:rFonts w:ascii="Calibri" w:eastAsia="Calibri" w:hAnsi="Calibri" w:cs="Calibri"/>
        </w:rPr>
        <w:t xml:space="preserve">Lambda </w:t>
      </w:r>
      <w:r w:rsidR="0BEFC2CE" w:rsidRPr="2AC5AB44">
        <w:rPr>
          <w:rFonts w:ascii="Calibri" w:eastAsia="Calibri" w:hAnsi="Calibri" w:cs="Calibri"/>
        </w:rPr>
        <w:t>Functions, API</w:t>
      </w:r>
      <w:r w:rsidRPr="2AC5AB44">
        <w:rPr>
          <w:rFonts w:ascii="Calibri" w:eastAsia="Calibri" w:hAnsi="Calibri" w:cs="Calibri"/>
        </w:rPr>
        <w:t xml:space="preserve"> Gateway.</w:t>
      </w:r>
    </w:p>
    <w:p w14:paraId="48D69FA8" w14:textId="6D4AFD13" w:rsidR="00814337" w:rsidRDefault="008D328F">
      <w:pPr>
        <w:pStyle w:val="BodyText"/>
        <w:numPr>
          <w:ilvl w:val="0"/>
          <w:numId w:val="2"/>
        </w:numPr>
        <w:rPr>
          <w:rFonts w:ascii="Calibri" w:eastAsia="Calibri" w:hAnsi="Calibri" w:cs="Calibri"/>
          <w:b/>
          <w:bCs/>
        </w:rPr>
      </w:pPr>
      <w:r w:rsidRPr="2AC5AB44">
        <w:rPr>
          <w:rFonts w:ascii="Calibri" w:eastAsia="Calibri" w:hAnsi="Calibri" w:cs="Calibri"/>
          <w:b/>
          <w:bCs/>
        </w:rPr>
        <w:t>E</w:t>
      </w:r>
      <w:r w:rsidRPr="2AC5AB44">
        <w:rPr>
          <w:rFonts w:ascii="Calibri" w:eastAsia="Calibri" w:hAnsi="Calibri" w:cs="Calibri"/>
        </w:rPr>
        <w:t xml:space="preserve">xperience in database technologies like </w:t>
      </w:r>
      <w:r w:rsidR="1DC16338" w:rsidRPr="2AC5AB44">
        <w:rPr>
          <w:rFonts w:ascii="Calibri" w:eastAsia="Calibri" w:hAnsi="Calibri" w:cs="Calibri"/>
        </w:rPr>
        <w:t>NoSQL</w:t>
      </w:r>
      <w:r w:rsidRPr="2AC5AB44">
        <w:rPr>
          <w:rFonts w:ascii="Calibri" w:eastAsia="Calibri" w:hAnsi="Calibri" w:cs="Calibri"/>
        </w:rPr>
        <w:t xml:space="preserve">, Document </w:t>
      </w:r>
      <w:r w:rsidR="001B4663" w:rsidRPr="2AC5AB44">
        <w:rPr>
          <w:rFonts w:ascii="Calibri" w:eastAsia="Calibri" w:hAnsi="Calibri" w:cs="Calibri"/>
        </w:rPr>
        <w:t>dB, MongoDB</w:t>
      </w:r>
      <w:r w:rsidRPr="2AC5AB44">
        <w:rPr>
          <w:rFonts w:ascii="Calibri" w:eastAsia="Calibri" w:hAnsi="Calibri" w:cs="Calibri"/>
        </w:rPr>
        <w:t>, DynamoDB &amp; RDBMS.</w:t>
      </w:r>
    </w:p>
    <w:p w14:paraId="48D69FA9" w14:textId="0BBB559A" w:rsidR="00814337" w:rsidRDefault="008D328F">
      <w:pPr>
        <w:pStyle w:val="BodyText"/>
        <w:numPr>
          <w:ilvl w:val="0"/>
          <w:numId w:val="2"/>
        </w:numPr>
        <w:rPr>
          <w:rFonts w:ascii="Calibri" w:eastAsia="Calibri" w:hAnsi="Calibri" w:cs="Calibri"/>
          <w:b/>
          <w:bCs/>
        </w:rPr>
      </w:pPr>
      <w:r w:rsidRPr="2AC5AB44">
        <w:rPr>
          <w:rFonts w:ascii="Calibri" w:eastAsia="Calibri" w:hAnsi="Calibri" w:cs="Calibri"/>
        </w:rPr>
        <w:t xml:space="preserve">Automation in code deployment using CI/CD implementation with Bitbucket &amp; AWS </w:t>
      </w:r>
      <w:r w:rsidR="5920371B" w:rsidRPr="2AC5AB44">
        <w:rPr>
          <w:rFonts w:ascii="Calibri" w:eastAsia="Calibri" w:hAnsi="Calibri" w:cs="Calibri"/>
        </w:rPr>
        <w:t>Code Commit</w:t>
      </w:r>
      <w:r w:rsidRPr="2AC5AB44">
        <w:rPr>
          <w:rFonts w:ascii="Calibri" w:eastAsia="Calibri" w:hAnsi="Calibri" w:cs="Calibri"/>
        </w:rPr>
        <w:t>.</w:t>
      </w:r>
    </w:p>
    <w:p w14:paraId="48D69FAA" w14:textId="77777777" w:rsidR="00814337" w:rsidRDefault="008D328F">
      <w:pPr>
        <w:pStyle w:val="BodyText"/>
        <w:numPr>
          <w:ilvl w:val="0"/>
          <w:numId w:val="2"/>
        </w:num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>Strong experience to Securing a Web Application with OSWAP recommendation.</w:t>
      </w:r>
    </w:p>
    <w:p w14:paraId="48D69FAB" w14:textId="7593D9D0" w:rsidR="00814337" w:rsidRDefault="008D328F">
      <w:pPr>
        <w:pStyle w:val="BodyText"/>
        <w:numPr>
          <w:ilvl w:val="0"/>
          <w:numId w:val="2"/>
        </w:num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>Performed unit testing using TDD like mocha, chai,</w:t>
      </w:r>
      <w:ins w:id="2" w:author="Vishwa" w:date="2021-02-08T13:03:00Z">
        <w:r w:rsidR="00EB16CA">
          <w:rPr>
            <w:rFonts w:ascii="Calibri" w:eastAsia="Calibri" w:hAnsi="Calibri" w:cs="Calibri"/>
          </w:rPr>
          <w:t xml:space="preserve"> </w:t>
        </w:r>
      </w:ins>
      <w:r>
        <w:rPr>
          <w:rFonts w:ascii="Calibri" w:eastAsia="Calibri" w:hAnsi="Calibri" w:cs="Calibri"/>
        </w:rPr>
        <w:t>assert.</w:t>
      </w:r>
    </w:p>
    <w:p w14:paraId="48D69FAC" w14:textId="77777777" w:rsidR="00814337" w:rsidRDefault="00814337">
      <w:pPr>
        <w:pStyle w:val="BodyText"/>
        <w:ind w:left="452"/>
      </w:pPr>
    </w:p>
    <w:p w14:paraId="48D69FAD" w14:textId="2BE0E8B8" w:rsidR="00814337" w:rsidRDefault="008D328F">
      <w:pPr>
        <w:pStyle w:val="Body"/>
        <w:spacing w:line="20" w:lineRule="atLeast"/>
        <w:rPr>
          <w:ins w:id="3" w:author="Vishwa" w:date="2021-02-08T13:05:00Z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Major Projects</w:t>
      </w:r>
    </w:p>
    <w:p w14:paraId="6E4C9BA7" w14:textId="77777777" w:rsidR="00EB16CA" w:rsidRDefault="00EB16CA">
      <w:pPr>
        <w:pStyle w:val="Body"/>
        <w:spacing w:line="20" w:lineRule="atLeast"/>
      </w:pPr>
    </w:p>
    <w:p w14:paraId="48D69FAE" w14:textId="4AAEB84B" w:rsidR="00814337" w:rsidDel="00EB16CA" w:rsidRDefault="00814337">
      <w:pPr>
        <w:pStyle w:val="Body"/>
        <w:spacing w:line="20" w:lineRule="atLeast"/>
        <w:rPr>
          <w:del w:id="4" w:author="Vishwa" w:date="2021-02-08T13:05:00Z"/>
        </w:rPr>
      </w:pPr>
    </w:p>
    <w:p w14:paraId="48D69FAF" w14:textId="36DC472A" w:rsidR="00814337" w:rsidRDefault="008D328F">
      <w:pPr>
        <w:pStyle w:val="Body"/>
        <w:ind w:left="220"/>
      </w:pPr>
      <w:r w:rsidRPr="2AC5AB44">
        <w:rPr>
          <w:b/>
          <w:bCs/>
          <w:lang w:val="en-US"/>
        </w:rPr>
        <w:t>Title: Developer Portal/Admin</w:t>
      </w:r>
      <w:r w:rsidRPr="2AC5AB44">
        <w:rPr>
          <w:b/>
          <w:bCs/>
        </w:rPr>
        <w:t xml:space="preserve"> – </w:t>
      </w:r>
      <w:r w:rsidRPr="2AC5AB44">
        <w:rPr>
          <w:b/>
          <w:bCs/>
          <w:lang w:val="de-DE"/>
        </w:rPr>
        <w:t>IndusInd Bank</w:t>
      </w:r>
      <w:ins w:id="5" w:author="Vishwa" w:date="2021-02-08T13:12:00Z">
        <w:r w:rsidR="00EB16CA" w:rsidRPr="2AC5AB44">
          <w:rPr>
            <w:b/>
            <w:bCs/>
            <w:lang w:val="de-DE"/>
          </w:rPr>
          <w:t xml:space="preserve"> (</w:t>
        </w:r>
      </w:ins>
      <w:r w:rsidR="4122D751" w:rsidRPr="2AC5AB44">
        <w:rPr>
          <w:b/>
          <w:bCs/>
          <w:lang w:val="de-DE"/>
        </w:rPr>
        <w:t>R</w:t>
      </w:r>
      <w:ins w:id="6" w:author="Vishwa" w:date="2021-02-08T13:12:00Z">
        <w:r w:rsidR="00EB16CA" w:rsidRPr="2AC5AB44">
          <w:rPr>
            <w:b/>
            <w:bCs/>
            <w:lang w:val="de-DE"/>
          </w:rPr>
          <w:t>eactJS)</w:t>
        </w:r>
      </w:ins>
    </w:p>
    <w:p w14:paraId="48D69FB0" w14:textId="2494F5F0" w:rsidR="00814337" w:rsidRDefault="008D328F">
      <w:pPr>
        <w:pStyle w:val="BodyText"/>
        <w:numPr>
          <w:ilvl w:val="0"/>
          <w:numId w:val="2"/>
        </w:numPr>
        <w:spacing w:line="244" w:lineRule="auto"/>
        <w:ind w:right="109"/>
        <w:jc w:val="both"/>
        <w:rPr>
          <w:rFonts w:ascii="Calibri" w:eastAsia="Calibri" w:hAnsi="Calibri" w:cs="Calibri"/>
        </w:rPr>
      </w:pPr>
      <w:r w:rsidRPr="2AC5AB44">
        <w:rPr>
          <w:rFonts w:ascii="Calibri" w:eastAsia="Calibri" w:hAnsi="Calibri" w:cs="Calibri"/>
          <w:b/>
          <w:bCs/>
        </w:rPr>
        <w:t>D</w:t>
      </w:r>
      <w:r w:rsidRPr="2AC5AB44">
        <w:rPr>
          <w:rFonts w:ascii="Calibri" w:eastAsia="Calibri" w:hAnsi="Calibri" w:cs="Calibri"/>
        </w:rPr>
        <w:t xml:space="preserve">evelopment of backend application using AWS services like AWS Lambda &amp; API Gateway. Purpose for creating this application is to expose IndusInd bank </w:t>
      </w:r>
      <w:proofErr w:type="spellStart"/>
      <w:r w:rsidR="1DE41026" w:rsidRPr="2AC5AB44">
        <w:rPr>
          <w:rFonts w:ascii="Calibri" w:eastAsia="Calibri" w:hAnsi="Calibri" w:cs="Calibri"/>
        </w:rPr>
        <w:t>Api's</w:t>
      </w:r>
      <w:proofErr w:type="spellEnd"/>
      <w:r w:rsidRPr="2AC5AB44">
        <w:rPr>
          <w:rFonts w:ascii="Calibri" w:eastAsia="Calibri" w:hAnsi="Calibri" w:cs="Calibri"/>
        </w:rPr>
        <w:t xml:space="preserve"> to Fintech users.</w:t>
      </w:r>
    </w:p>
    <w:p w14:paraId="48D69FB1" w14:textId="2368CBF3" w:rsidR="00814337" w:rsidRDefault="008D328F">
      <w:pPr>
        <w:pStyle w:val="BodyText"/>
        <w:numPr>
          <w:ilvl w:val="0"/>
          <w:numId w:val="2"/>
        </w:numPr>
        <w:spacing w:line="244" w:lineRule="auto"/>
        <w:ind w:right="109"/>
        <w:jc w:val="both"/>
        <w:rPr>
          <w:rFonts w:ascii="Calibri" w:eastAsia="Calibri" w:hAnsi="Calibri" w:cs="Calibri"/>
        </w:rPr>
      </w:pPr>
      <w:r w:rsidRPr="2AC5AB44">
        <w:rPr>
          <w:rFonts w:ascii="Calibri" w:eastAsia="Calibri" w:hAnsi="Calibri" w:cs="Calibri"/>
        </w:rPr>
        <w:t xml:space="preserve">Integration of AWS </w:t>
      </w:r>
      <w:r w:rsidR="4AFDD6C1" w:rsidRPr="2AC5AB44">
        <w:rPr>
          <w:rFonts w:ascii="Calibri" w:eastAsia="Calibri" w:hAnsi="Calibri" w:cs="Calibri"/>
        </w:rPr>
        <w:t>Cognito</w:t>
      </w:r>
      <w:r w:rsidRPr="2AC5AB44">
        <w:rPr>
          <w:rFonts w:ascii="Calibri" w:eastAsia="Calibri" w:hAnsi="Calibri" w:cs="Calibri"/>
        </w:rPr>
        <w:t xml:space="preserve"> service and user management.</w:t>
      </w:r>
    </w:p>
    <w:p w14:paraId="48D69FB2" w14:textId="27D62A9D" w:rsidR="00814337" w:rsidRDefault="008D328F">
      <w:pPr>
        <w:pStyle w:val="BodyText"/>
        <w:numPr>
          <w:ilvl w:val="0"/>
          <w:numId w:val="2"/>
        </w:numPr>
        <w:spacing w:line="244" w:lineRule="auto"/>
        <w:ind w:right="109"/>
        <w:jc w:val="both"/>
        <w:rPr>
          <w:rFonts w:ascii="Calibri" w:eastAsia="Calibri" w:hAnsi="Calibri" w:cs="Calibri"/>
        </w:rPr>
      </w:pPr>
      <w:r w:rsidRPr="2AC5AB44">
        <w:rPr>
          <w:rFonts w:ascii="Calibri" w:eastAsia="Calibri" w:hAnsi="Calibri" w:cs="Calibri"/>
        </w:rPr>
        <w:t xml:space="preserve">Created API’s for User &amp; Admin facing application. Made provision to create bank REST &amp; SOAP </w:t>
      </w:r>
      <w:proofErr w:type="spellStart"/>
      <w:proofErr w:type="gramStart"/>
      <w:r w:rsidR="64BF0B36" w:rsidRPr="2AC5AB44">
        <w:rPr>
          <w:rFonts w:ascii="Calibri" w:eastAsia="Calibri" w:hAnsi="Calibri" w:cs="Calibri"/>
        </w:rPr>
        <w:t>Api's</w:t>
      </w:r>
      <w:proofErr w:type="spellEnd"/>
      <w:r w:rsidRPr="2AC5AB44">
        <w:rPr>
          <w:rFonts w:ascii="Calibri" w:eastAsia="Calibri" w:hAnsi="Calibri" w:cs="Calibri"/>
        </w:rPr>
        <w:t xml:space="preserve">  as</w:t>
      </w:r>
      <w:proofErr w:type="gramEnd"/>
      <w:r w:rsidRPr="2AC5AB44">
        <w:rPr>
          <w:rFonts w:ascii="Calibri" w:eastAsia="Calibri" w:hAnsi="Calibri" w:cs="Calibri"/>
        </w:rPr>
        <w:t xml:space="preserve"> resources at API Gateway orchestrated with AWS Lambda.</w:t>
      </w:r>
    </w:p>
    <w:p w14:paraId="48D69FB3" w14:textId="061BD4A4" w:rsidR="00814337" w:rsidRDefault="008D328F">
      <w:pPr>
        <w:pStyle w:val="BodyText"/>
        <w:numPr>
          <w:ilvl w:val="0"/>
          <w:numId w:val="2"/>
        </w:numPr>
        <w:spacing w:line="244" w:lineRule="auto"/>
        <w:ind w:right="1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Managing Code deployment for lambda API.</w:t>
      </w:r>
      <w:r>
        <w:rPr>
          <w:rFonts w:ascii="Calibri" w:eastAsia="Calibri" w:hAnsi="Calibri" w:cs="Calibri"/>
        </w:rPr>
        <w:tab/>
      </w:r>
    </w:p>
    <w:p w14:paraId="74B95444" w14:textId="77777777" w:rsidR="001B4663" w:rsidRDefault="001B4663" w:rsidP="001B4663">
      <w:pPr>
        <w:pStyle w:val="BodyText"/>
        <w:spacing w:line="244" w:lineRule="auto"/>
        <w:ind w:right="109"/>
        <w:jc w:val="both"/>
        <w:rPr>
          <w:rFonts w:ascii="Calibri" w:eastAsia="Calibri" w:hAnsi="Calibri" w:cs="Calibri"/>
        </w:rPr>
      </w:pPr>
    </w:p>
    <w:p w14:paraId="48D69FB4" w14:textId="3ED69F6C" w:rsidR="00814337" w:rsidDel="00EB16CA" w:rsidRDefault="00814337">
      <w:pPr>
        <w:pStyle w:val="BodyText"/>
        <w:spacing w:line="244" w:lineRule="auto"/>
        <w:ind w:left="812" w:right="109"/>
        <w:jc w:val="both"/>
        <w:rPr>
          <w:del w:id="7" w:author="Vishwa" w:date="2021-02-08T13:05:00Z"/>
        </w:rPr>
      </w:pPr>
    </w:p>
    <w:p w14:paraId="48D69FB5" w14:textId="4797C77B" w:rsidR="00814337" w:rsidRDefault="008D328F">
      <w:pPr>
        <w:pStyle w:val="Body"/>
        <w:spacing w:line="20" w:lineRule="atLeast"/>
        <w:ind w:left="220"/>
      </w:pPr>
      <w:r w:rsidRPr="2AC5AB44">
        <w:rPr>
          <w:b/>
          <w:bCs/>
          <w:lang w:val="de-DE"/>
        </w:rPr>
        <w:t xml:space="preserve">Title: </w:t>
      </w:r>
      <w:r w:rsidRPr="2AC5AB44">
        <w:rPr>
          <w:b/>
          <w:bCs/>
          <w:lang w:val="en-US"/>
        </w:rPr>
        <w:t>Mandate Management System</w:t>
      </w:r>
      <w:r w:rsidRPr="2AC5AB44">
        <w:rPr>
          <w:b/>
          <w:bCs/>
        </w:rPr>
        <w:t xml:space="preserve">– </w:t>
      </w:r>
      <w:r w:rsidRPr="2AC5AB44">
        <w:rPr>
          <w:b/>
          <w:bCs/>
          <w:lang w:val="en-US"/>
        </w:rPr>
        <w:t>Tata Capital Pvt Ltd</w:t>
      </w:r>
      <w:ins w:id="8" w:author="Vishwa" w:date="2021-02-08T13:12:00Z">
        <w:r w:rsidR="00EB16CA" w:rsidRPr="2AC5AB44">
          <w:rPr>
            <w:b/>
            <w:bCs/>
            <w:lang w:val="en-US"/>
          </w:rPr>
          <w:t xml:space="preserve"> </w:t>
        </w:r>
      </w:ins>
    </w:p>
    <w:p w14:paraId="48D69FB6" w14:textId="26EDFE77" w:rsidR="00814337" w:rsidRDefault="008D328F">
      <w:pPr>
        <w:pStyle w:val="BodyText"/>
        <w:numPr>
          <w:ilvl w:val="0"/>
          <w:numId w:val="2"/>
        </w:numPr>
        <w:spacing w:line="244" w:lineRule="auto"/>
        <w:ind w:right="109"/>
        <w:jc w:val="both"/>
        <w:rPr>
          <w:rFonts w:ascii="Calibri" w:eastAsia="Calibri" w:hAnsi="Calibri" w:cs="Calibri"/>
        </w:rPr>
      </w:pPr>
      <w:r w:rsidRPr="2AC5AB44">
        <w:rPr>
          <w:rFonts w:ascii="Calibri" w:eastAsia="Calibri" w:hAnsi="Calibri" w:cs="Calibri"/>
        </w:rPr>
        <w:t xml:space="preserve">Project </w:t>
      </w:r>
      <w:ins w:id="9" w:author="Vishwa" w:date="2021-02-08T13:04:00Z">
        <w:r w:rsidR="00EB16CA" w:rsidRPr="2AC5AB44">
          <w:rPr>
            <w:rFonts w:ascii="Calibri" w:eastAsia="Calibri" w:hAnsi="Calibri" w:cs="Calibri"/>
          </w:rPr>
          <w:t>Management, Development</w:t>
        </w:r>
      </w:ins>
      <w:r w:rsidRPr="2AC5AB44">
        <w:rPr>
          <w:rFonts w:ascii="Calibri" w:eastAsia="Calibri" w:hAnsi="Calibri" w:cs="Calibri"/>
        </w:rPr>
        <w:t xml:space="preserve"> and handl</w:t>
      </w:r>
      <w:r w:rsidR="001B4663">
        <w:rPr>
          <w:rFonts w:ascii="Calibri" w:eastAsia="Calibri" w:hAnsi="Calibri" w:cs="Calibri"/>
        </w:rPr>
        <w:t>ed team</w:t>
      </w:r>
      <w:r w:rsidRPr="2AC5AB44">
        <w:rPr>
          <w:rFonts w:ascii="Calibri" w:eastAsia="Calibri" w:hAnsi="Calibri" w:cs="Calibri"/>
        </w:rPr>
        <w:t xml:space="preserve"> of 6 six developers</w:t>
      </w:r>
      <w:r w:rsidR="001B4663">
        <w:rPr>
          <w:rFonts w:ascii="Calibri" w:eastAsia="Calibri" w:hAnsi="Calibri" w:cs="Calibri"/>
        </w:rPr>
        <w:t xml:space="preserve"> with </w:t>
      </w:r>
      <w:proofErr w:type="spellStart"/>
      <w:r w:rsidR="001B4663">
        <w:rPr>
          <w:rFonts w:ascii="Calibri" w:eastAsia="Calibri" w:hAnsi="Calibri" w:cs="Calibri"/>
        </w:rPr>
        <w:t>expressJS</w:t>
      </w:r>
      <w:proofErr w:type="spellEnd"/>
      <w:r w:rsidR="001B4663">
        <w:rPr>
          <w:rFonts w:ascii="Calibri" w:eastAsia="Calibri" w:hAnsi="Calibri" w:cs="Calibri"/>
        </w:rPr>
        <w:t xml:space="preserve"> and ReactJS technology</w:t>
      </w:r>
      <w:r w:rsidRPr="2AC5AB44">
        <w:rPr>
          <w:rFonts w:ascii="Calibri" w:eastAsia="Calibri" w:hAnsi="Calibri" w:cs="Calibri"/>
        </w:rPr>
        <w:t>.</w:t>
      </w:r>
    </w:p>
    <w:p w14:paraId="48D69FB7" w14:textId="77777777" w:rsidR="00814337" w:rsidRDefault="008D328F">
      <w:pPr>
        <w:pStyle w:val="BodyText"/>
        <w:numPr>
          <w:ilvl w:val="0"/>
          <w:numId w:val="2"/>
        </w:numPr>
        <w:spacing w:line="244" w:lineRule="auto"/>
        <w:ind w:right="1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Worked on scale project which is used PAN India business.</w:t>
      </w:r>
    </w:p>
    <w:p w14:paraId="48D69FB8" w14:textId="7A217F0B" w:rsidR="00814337" w:rsidRDefault="008D328F">
      <w:pPr>
        <w:pStyle w:val="BodyText"/>
        <w:numPr>
          <w:ilvl w:val="0"/>
          <w:numId w:val="2"/>
        </w:numPr>
        <w:spacing w:line="244" w:lineRule="auto"/>
        <w:ind w:right="109"/>
        <w:jc w:val="both"/>
        <w:rPr>
          <w:rFonts w:ascii="Calibri" w:eastAsia="Calibri" w:hAnsi="Calibri" w:cs="Calibri"/>
        </w:rPr>
      </w:pPr>
      <w:r w:rsidRPr="2AC5AB44">
        <w:rPr>
          <w:rFonts w:ascii="Calibri" w:eastAsia="Calibri" w:hAnsi="Calibri" w:cs="Calibri"/>
        </w:rPr>
        <w:t xml:space="preserve">Integration on various source systems </w:t>
      </w:r>
      <w:ins w:id="10" w:author="Vishwa" w:date="2021-02-08T13:04:00Z">
        <w:r w:rsidR="00EB16CA" w:rsidRPr="2AC5AB44">
          <w:rPr>
            <w:rFonts w:ascii="Calibri" w:eastAsia="Calibri" w:hAnsi="Calibri" w:cs="Calibri"/>
          </w:rPr>
          <w:t>SFDC, FINNONE</w:t>
        </w:r>
      </w:ins>
      <w:r w:rsidRPr="2AC5AB44">
        <w:rPr>
          <w:rFonts w:ascii="Calibri" w:eastAsia="Calibri" w:hAnsi="Calibri" w:cs="Calibri"/>
        </w:rPr>
        <w:t>,</w:t>
      </w:r>
      <w:ins w:id="11" w:author="Vishwa" w:date="2021-02-08T13:04:00Z">
        <w:r w:rsidR="00EB16CA" w:rsidRPr="2AC5AB44">
          <w:rPr>
            <w:rFonts w:ascii="Calibri" w:eastAsia="Calibri" w:hAnsi="Calibri" w:cs="Calibri"/>
          </w:rPr>
          <w:t xml:space="preserve"> </w:t>
        </w:r>
      </w:ins>
      <w:r w:rsidRPr="2AC5AB44">
        <w:rPr>
          <w:rFonts w:ascii="Calibri" w:eastAsia="Calibri" w:hAnsi="Calibri" w:cs="Calibri"/>
        </w:rPr>
        <w:t xml:space="preserve">BANCS </w:t>
      </w:r>
      <w:r w:rsidR="521DAEBE" w:rsidRPr="2AC5AB44">
        <w:rPr>
          <w:rFonts w:ascii="Calibri" w:eastAsia="Calibri" w:hAnsi="Calibri" w:cs="Calibri"/>
        </w:rPr>
        <w:t>etc.</w:t>
      </w:r>
    </w:p>
    <w:p w14:paraId="48D69FB9" w14:textId="77777777" w:rsidR="00814337" w:rsidRDefault="008D328F">
      <w:pPr>
        <w:pStyle w:val="BodyText"/>
        <w:numPr>
          <w:ilvl w:val="0"/>
          <w:numId w:val="2"/>
        </w:numPr>
        <w:spacing w:line="244" w:lineRule="auto"/>
        <w:ind w:right="1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Scaled the system to handle large </w:t>
      </w:r>
      <w:proofErr w:type="spellStart"/>
      <w:proofErr w:type="gramStart"/>
      <w:r>
        <w:rPr>
          <w:rFonts w:ascii="Calibri" w:eastAsia="Calibri" w:hAnsi="Calibri" w:cs="Calibri"/>
        </w:rPr>
        <w:t>csv,xlsx</w:t>
      </w:r>
      <w:proofErr w:type="spellEnd"/>
      <w:proofErr w:type="gramEnd"/>
      <w:r>
        <w:rPr>
          <w:rFonts w:ascii="Calibri" w:eastAsia="Calibri" w:hAnsi="Calibri" w:cs="Calibri"/>
        </w:rPr>
        <w:t xml:space="preserve"> files and file management.</w:t>
      </w:r>
    </w:p>
    <w:p w14:paraId="48D69FBA" w14:textId="77777777" w:rsidR="00814337" w:rsidRDefault="008D328F">
      <w:pPr>
        <w:pStyle w:val="BodyText"/>
        <w:numPr>
          <w:ilvl w:val="0"/>
          <w:numId w:val="2"/>
        </w:numPr>
        <w:spacing w:line="244" w:lineRule="auto"/>
        <w:ind w:right="1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Fraud detection using key metrics of user logs.</w:t>
      </w:r>
    </w:p>
    <w:p w14:paraId="48D69FBB" w14:textId="77777777" w:rsidR="00814337" w:rsidRDefault="008D328F">
      <w:pPr>
        <w:pStyle w:val="BodyText"/>
        <w:numPr>
          <w:ilvl w:val="0"/>
          <w:numId w:val="2"/>
        </w:numPr>
        <w:spacing w:line="244" w:lineRule="auto"/>
        <w:ind w:right="1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Serverless reporting using AWS lambda.</w:t>
      </w:r>
    </w:p>
    <w:p w14:paraId="48D69FBC" w14:textId="04E2B9DB" w:rsidR="00814337" w:rsidRDefault="008D328F">
      <w:pPr>
        <w:pStyle w:val="BodyText"/>
        <w:numPr>
          <w:ilvl w:val="0"/>
          <w:numId w:val="2"/>
        </w:numPr>
        <w:spacing w:line="244" w:lineRule="auto"/>
        <w:ind w:right="1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Cleared VAPT security guidelines.</w:t>
      </w:r>
    </w:p>
    <w:p w14:paraId="0900B17F" w14:textId="77777777" w:rsidR="001B4663" w:rsidRDefault="001B4663" w:rsidP="001B4663">
      <w:pPr>
        <w:pStyle w:val="BodyText"/>
        <w:spacing w:line="244" w:lineRule="auto"/>
        <w:ind w:right="109"/>
        <w:jc w:val="both"/>
        <w:rPr>
          <w:rFonts w:ascii="Calibri" w:eastAsia="Calibri" w:hAnsi="Calibri" w:cs="Calibri"/>
        </w:rPr>
      </w:pPr>
    </w:p>
    <w:p w14:paraId="48D69FBD" w14:textId="1C3BD7E8" w:rsidR="00814337" w:rsidDel="00EB16CA" w:rsidRDefault="00814337">
      <w:pPr>
        <w:pStyle w:val="BodyText"/>
        <w:spacing w:line="244" w:lineRule="auto"/>
        <w:ind w:right="109"/>
        <w:jc w:val="both"/>
        <w:rPr>
          <w:del w:id="12" w:author="Vishwa" w:date="2021-02-08T13:05:00Z"/>
        </w:rPr>
      </w:pPr>
    </w:p>
    <w:p w14:paraId="48D69FBE" w14:textId="6D773A9D" w:rsidR="00814337" w:rsidRDefault="008D328F">
      <w:pPr>
        <w:pStyle w:val="Body"/>
      </w:pPr>
      <w:r w:rsidRPr="2AC5AB44">
        <w:rPr>
          <w:b/>
          <w:bCs/>
        </w:rPr>
        <w:t xml:space="preserve">     Title: </w:t>
      </w:r>
      <w:proofErr w:type="spellStart"/>
      <w:r w:rsidRPr="2AC5AB44">
        <w:rPr>
          <w:b/>
          <w:bCs/>
          <w:lang w:val="en-US"/>
        </w:rPr>
        <w:t>Bosstomer</w:t>
      </w:r>
      <w:proofErr w:type="spellEnd"/>
      <w:r w:rsidRPr="2AC5AB44">
        <w:rPr>
          <w:b/>
          <w:bCs/>
          <w:lang w:val="en-US"/>
        </w:rPr>
        <w:t xml:space="preserve"> </w:t>
      </w:r>
      <w:r w:rsidR="11175AAC" w:rsidRPr="2AC5AB44">
        <w:rPr>
          <w:b/>
          <w:bCs/>
          <w:lang w:val="en-US"/>
        </w:rPr>
        <w:t>License</w:t>
      </w:r>
      <w:r w:rsidRPr="2AC5AB44">
        <w:rPr>
          <w:b/>
          <w:bCs/>
        </w:rPr>
        <w:t xml:space="preserve"> </w:t>
      </w:r>
      <w:r w:rsidRPr="2AC5AB44">
        <w:rPr>
          <w:b/>
          <w:bCs/>
          <w:lang w:val="en-US"/>
        </w:rPr>
        <w:t xml:space="preserve">Portal </w:t>
      </w:r>
      <w:r w:rsidRPr="2AC5AB44">
        <w:rPr>
          <w:b/>
          <w:bCs/>
        </w:rPr>
        <w:t xml:space="preserve">- </w:t>
      </w:r>
      <w:r w:rsidRPr="2AC5AB44">
        <w:rPr>
          <w:b/>
          <w:bCs/>
          <w:lang w:val="en-US"/>
        </w:rPr>
        <w:t>ABG Group</w:t>
      </w:r>
    </w:p>
    <w:p w14:paraId="48D69FBF" w14:textId="77777777" w:rsidR="00814337" w:rsidRDefault="008D328F">
      <w:pPr>
        <w:pStyle w:val="BodyText"/>
        <w:numPr>
          <w:ilvl w:val="0"/>
          <w:numId w:val="3"/>
        </w:numPr>
        <w:spacing w:line="244" w:lineRule="auto"/>
        <w:ind w:right="1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Gathering &amp; understanding the requirements from client. Module distribution amongst the team member &amp; help them understand the requirement.</w:t>
      </w:r>
    </w:p>
    <w:p w14:paraId="48D69FC0" w14:textId="77777777" w:rsidR="00814337" w:rsidRDefault="008D328F">
      <w:pPr>
        <w:pStyle w:val="BodyText"/>
        <w:numPr>
          <w:ilvl w:val="0"/>
          <w:numId w:val="3"/>
        </w:numPr>
        <w:spacing w:line="244" w:lineRule="auto"/>
        <w:ind w:right="1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Assured the quality of work delivered &amp; did code review for all modules.</w:t>
      </w:r>
    </w:p>
    <w:p w14:paraId="48D69FC1" w14:textId="77777777" w:rsidR="00814337" w:rsidRDefault="008D328F">
      <w:pPr>
        <w:pStyle w:val="ListParagraph"/>
        <w:numPr>
          <w:ilvl w:val="0"/>
          <w:numId w:val="3"/>
        </w:numPr>
        <w:spacing w:line="259" w:lineRule="auto"/>
      </w:pPr>
      <w:r>
        <w:t>Integrated ADFS login using ABG group Active Directory.</w:t>
      </w:r>
    </w:p>
    <w:p w14:paraId="48D69FC2" w14:textId="7AA60BAE" w:rsidR="00814337" w:rsidRDefault="008D328F">
      <w:pPr>
        <w:pStyle w:val="ListParagraph"/>
        <w:numPr>
          <w:ilvl w:val="0"/>
          <w:numId w:val="3"/>
        </w:numPr>
        <w:spacing w:line="259" w:lineRule="auto"/>
      </w:pPr>
      <w:r>
        <w:t>Scalable and Secure using nodes.</w:t>
      </w:r>
    </w:p>
    <w:p w14:paraId="4F1B1B67" w14:textId="77777777" w:rsidR="001B4663" w:rsidRDefault="001B4663" w:rsidP="001B4663">
      <w:pPr>
        <w:spacing w:line="259" w:lineRule="auto"/>
      </w:pPr>
    </w:p>
    <w:p w14:paraId="48D69FC3" w14:textId="77777777" w:rsidR="00814337" w:rsidDel="00EB16CA" w:rsidRDefault="00814337">
      <w:pPr>
        <w:pStyle w:val="BodyText"/>
        <w:spacing w:line="244" w:lineRule="auto"/>
        <w:ind w:left="452" w:right="109"/>
        <w:jc w:val="both"/>
        <w:rPr>
          <w:del w:id="13" w:author="Vishwa" w:date="2021-02-08T13:03:00Z"/>
        </w:rPr>
      </w:pPr>
    </w:p>
    <w:p w14:paraId="48D69FC4" w14:textId="5EE898D4" w:rsidR="00814337" w:rsidDel="00EB16CA" w:rsidRDefault="00814337">
      <w:pPr>
        <w:pStyle w:val="Body"/>
        <w:rPr>
          <w:del w:id="14" w:author="Vishwa" w:date="2021-02-08T13:05:00Z"/>
        </w:rPr>
      </w:pPr>
    </w:p>
    <w:p w14:paraId="48D69FC5" w14:textId="77777777" w:rsidR="00814337" w:rsidRDefault="008D328F">
      <w:pPr>
        <w:pStyle w:val="Body"/>
      </w:pPr>
      <w:r>
        <w:rPr>
          <w:b/>
          <w:bCs/>
        </w:rPr>
        <w:t xml:space="preserve">     Title: </w:t>
      </w:r>
      <w:r>
        <w:rPr>
          <w:b/>
          <w:bCs/>
          <w:lang w:val="en-US"/>
        </w:rPr>
        <w:t xml:space="preserve">Center Plus </w:t>
      </w:r>
      <w:proofErr w:type="spellStart"/>
      <w:r>
        <w:rPr>
          <w:b/>
          <w:bCs/>
          <w:lang w:val="en-US"/>
        </w:rPr>
        <w:t>Plus</w:t>
      </w:r>
      <w:proofErr w:type="spellEnd"/>
      <w:r>
        <w:rPr>
          <w:b/>
          <w:bCs/>
        </w:rPr>
        <w:t>– BDI</w:t>
      </w:r>
    </w:p>
    <w:p w14:paraId="48D69FC6" w14:textId="77777777" w:rsidR="00814337" w:rsidRDefault="008D328F">
      <w:pPr>
        <w:pStyle w:val="BodyText"/>
        <w:numPr>
          <w:ilvl w:val="0"/>
          <w:numId w:val="2"/>
        </w:numPr>
        <w:spacing w:line="244" w:lineRule="auto"/>
        <w:ind w:right="1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P</w:t>
      </w:r>
      <w:r>
        <w:rPr>
          <w:rFonts w:ascii="Calibri" w:eastAsia="Calibri" w:hAnsi="Calibri" w:cs="Calibri"/>
        </w:rPr>
        <w:t>roject Setup in Spring Boot Framework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REST API’s.</w:t>
      </w:r>
    </w:p>
    <w:p w14:paraId="48D69FC7" w14:textId="77777777" w:rsidR="00814337" w:rsidRDefault="008D328F">
      <w:pPr>
        <w:pStyle w:val="BodyText"/>
        <w:numPr>
          <w:ilvl w:val="0"/>
          <w:numId w:val="2"/>
        </w:numPr>
        <w:spacing w:line="244" w:lineRule="auto"/>
        <w:ind w:right="1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Written business logic for Use-case and System Administration module.</w:t>
      </w:r>
    </w:p>
    <w:p w14:paraId="48D69FC8" w14:textId="7A790006" w:rsidR="00814337" w:rsidRDefault="008D328F">
      <w:pPr>
        <w:pStyle w:val="BodyText"/>
        <w:numPr>
          <w:ilvl w:val="0"/>
          <w:numId w:val="2"/>
        </w:numPr>
        <w:spacing w:line="244" w:lineRule="auto"/>
        <w:ind w:right="109"/>
        <w:jc w:val="both"/>
        <w:rPr>
          <w:rFonts w:ascii="Calibri" w:eastAsia="Calibri" w:hAnsi="Calibri" w:cs="Calibri"/>
        </w:rPr>
      </w:pPr>
      <w:r w:rsidRPr="2AC5AB44">
        <w:rPr>
          <w:rFonts w:ascii="Calibri" w:eastAsia="Calibri" w:hAnsi="Calibri" w:cs="Calibri"/>
        </w:rPr>
        <w:t xml:space="preserve">Integrated </w:t>
      </w:r>
      <w:r w:rsidR="751A0C75" w:rsidRPr="2AC5AB44">
        <w:rPr>
          <w:rFonts w:ascii="Calibri" w:eastAsia="Calibri" w:hAnsi="Calibri" w:cs="Calibri"/>
        </w:rPr>
        <w:t>Sonar lint</w:t>
      </w:r>
      <w:r w:rsidRPr="2AC5AB44">
        <w:rPr>
          <w:rFonts w:ascii="Calibri" w:eastAsia="Calibri" w:hAnsi="Calibri" w:cs="Calibri"/>
        </w:rPr>
        <w:t xml:space="preserve"> for code smell’s and Unit Testing using JUnit.</w:t>
      </w:r>
    </w:p>
    <w:p w14:paraId="48D69FC9" w14:textId="22B2DA6E" w:rsidR="00814337" w:rsidRDefault="008D328F">
      <w:pPr>
        <w:pStyle w:val="BodyText"/>
        <w:numPr>
          <w:ilvl w:val="0"/>
          <w:numId w:val="2"/>
        </w:numPr>
        <w:spacing w:line="244" w:lineRule="auto"/>
        <w:ind w:right="109"/>
        <w:jc w:val="both"/>
        <w:rPr>
          <w:rFonts w:ascii="Calibri" w:eastAsia="Calibri" w:hAnsi="Calibri" w:cs="Calibri"/>
        </w:rPr>
      </w:pPr>
      <w:r w:rsidRPr="2AC5AB44">
        <w:rPr>
          <w:rFonts w:ascii="Calibri" w:eastAsia="Calibri" w:hAnsi="Calibri" w:cs="Calibri"/>
        </w:rPr>
        <w:t xml:space="preserve">Written efficient </w:t>
      </w:r>
      <w:r w:rsidR="6D5384A8" w:rsidRPr="2AC5AB44">
        <w:rPr>
          <w:rFonts w:ascii="Calibri" w:eastAsia="Calibri" w:hAnsi="Calibri" w:cs="Calibri"/>
        </w:rPr>
        <w:t>MySQL</w:t>
      </w:r>
      <w:r w:rsidRPr="2AC5AB44">
        <w:rPr>
          <w:rFonts w:ascii="Calibri" w:eastAsia="Calibri" w:hAnsi="Calibri" w:cs="Calibri"/>
        </w:rPr>
        <w:t xml:space="preserve"> Stored Procedure’s and integrated the same with Java REST API.</w:t>
      </w:r>
    </w:p>
    <w:p w14:paraId="48D69FCA" w14:textId="77777777" w:rsidR="00814337" w:rsidRDefault="008D328F">
      <w:pPr>
        <w:pStyle w:val="BodyText"/>
        <w:numPr>
          <w:ilvl w:val="0"/>
          <w:numId w:val="2"/>
        </w:numPr>
        <w:spacing w:line="244" w:lineRule="auto"/>
        <w:ind w:right="1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 Login integration in spring boot.</w:t>
      </w:r>
    </w:p>
    <w:p w14:paraId="48D69FCB" w14:textId="55E6B3EE" w:rsidR="00814337" w:rsidRDefault="008D328F">
      <w:pPr>
        <w:pStyle w:val="BodyText"/>
        <w:numPr>
          <w:ilvl w:val="0"/>
          <w:numId w:val="2"/>
        </w:numPr>
        <w:spacing w:line="244" w:lineRule="auto"/>
        <w:ind w:right="1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CI/CD implementation in Git Lab.</w:t>
      </w:r>
    </w:p>
    <w:p w14:paraId="0E91853C" w14:textId="7FB1051E" w:rsidR="001B4663" w:rsidRDefault="001B4663" w:rsidP="001B4663">
      <w:pPr>
        <w:pStyle w:val="BodyText"/>
        <w:spacing w:line="244" w:lineRule="auto"/>
        <w:ind w:right="109"/>
        <w:jc w:val="both"/>
        <w:rPr>
          <w:rFonts w:ascii="Calibri" w:eastAsia="Calibri" w:hAnsi="Calibri" w:cs="Calibri"/>
        </w:rPr>
      </w:pPr>
    </w:p>
    <w:p w14:paraId="451E4430" w14:textId="352ABBAE" w:rsidR="001B4663" w:rsidRDefault="001B4663" w:rsidP="001B4663">
      <w:pPr>
        <w:pStyle w:val="BodyText"/>
        <w:spacing w:line="244" w:lineRule="auto"/>
        <w:ind w:right="109"/>
        <w:jc w:val="both"/>
        <w:rPr>
          <w:rFonts w:ascii="Calibri" w:eastAsia="Calibri" w:hAnsi="Calibri" w:cs="Calibri"/>
        </w:rPr>
      </w:pPr>
    </w:p>
    <w:p w14:paraId="436EDEAC" w14:textId="0F614BDF" w:rsidR="001B4663" w:rsidRDefault="001B4663" w:rsidP="001B4663">
      <w:pPr>
        <w:pStyle w:val="BodyText"/>
        <w:spacing w:line="244" w:lineRule="auto"/>
        <w:ind w:right="109"/>
        <w:jc w:val="both"/>
        <w:rPr>
          <w:rFonts w:ascii="Calibri" w:eastAsia="Calibri" w:hAnsi="Calibri" w:cs="Calibri"/>
        </w:rPr>
      </w:pPr>
    </w:p>
    <w:p w14:paraId="22A86642" w14:textId="3167A6F4" w:rsidR="001B4663" w:rsidRDefault="001B4663" w:rsidP="001B4663">
      <w:pPr>
        <w:pStyle w:val="BodyText"/>
        <w:spacing w:line="244" w:lineRule="auto"/>
        <w:ind w:right="109"/>
        <w:jc w:val="both"/>
        <w:rPr>
          <w:rFonts w:ascii="Calibri" w:eastAsia="Calibri" w:hAnsi="Calibri" w:cs="Calibri"/>
        </w:rPr>
      </w:pPr>
    </w:p>
    <w:p w14:paraId="707CA239" w14:textId="78685EC3" w:rsidR="001B4663" w:rsidRDefault="001B4663" w:rsidP="001B4663">
      <w:pPr>
        <w:pStyle w:val="BodyText"/>
        <w:spacing w:line="244" w:lineRule="auto"/>
        <w:ind w:right="109"/>
        <w:jc w:val="both"/>
        <w:rPr>
          <w:rFonts w:ascii="Calibri" w:eastAsia="Calibri" w:hAnsi="Calibri" w:cs="Calibri"/>
        </w:rPr>
      </w:pPr>
    </w:p>
    <w:p w14:paraId="57085AFF" w14:textId="77777777" w:rsidR="001B4663" w:rsidRDefault="001B4663" w:rsidP="001B4663">
      <w:pPr>
        <w:pStyle w:val="BodyText"/>
        <w:spacing w:line="244" w:lineRule="auto"/>
        <w:ind w:right="109"/>
        <w:jc w:val="both"/>
        <w:rPr>
          <w:rFonts w:ascii="Calibri" w:eastAsia="Calibri" w:hAnsi="Calibri" w:cs="Calibri"/>
        </w:rPr>
      </w:pPr>
    </w:p>
    <w:p w14:paraId="48D69FCC" w14:textId="77777777" w:rsidR="00814337" w:rsidRDefault="00814337">
      <w:pPr>
        <w:pStyle w:val="Body"/>
      </w:pPr>
    </w:p>
    <w:p w14:paraId="48D69FCD" w14:textId="5416C7EE" w:rsidR="00814337" w:rsidRDefault="008D328F" w:rsidP="2AC5AB44">
      <w:pPr>
        <w:pStyle w:val="Body"/>
        <w:rPr>
          <w:b/>
          <w:bCs/>
          <w:lang w:val="en-US"/>
        </w:rPr>
      </w:pPr>
      <w:r w:rsidRPr="2AC5AB44">
        <w:rPr>
          <w:b/>
          <w:bCs/>
        </w:rPr>
        <w:t xml:space="preserve">     Title: </w:t>
      </w:r>
      <w:r w:rsidR="19CFB674" w:rsidRPr="2AC5AB44">
        <w:rPr>
          <w:b/>
          <w:bCs/>
          <w:lang w:val="en-US"/>
        </w:rPr>
        <w:t>Ad Exchange</w:t>
      </w:r>
      <w:r w:rsidRPr="2AC5AB44">
        <w:rPr>
          <w:b/>
          <w:bCs/>
        </w:rPr>
        <w:t xml:space="preserve">– </w:t>
      </w:r>
      <w:proofErr w:type="spellStart"/>
      <w:r w:rsidRPr="2AC5AB44">
        <w:rPr>
          <w:b/>
          <w:bCs/>
          <w:lang w:val="en-US"/>
        </w:rPr>
        <w:t>IndusOs</w:t>
      </w:r>
      <w:proofErr w:type="spellEnd"/>
    </w:p>
    <w:p w14:paraId="48D69FCE" w14:textId="77777777" w:rsidR="00814337" w:rsidRDefault="008D328F">
      <w:pPr>
        <w:pStyle w:val="BodyText"/>
        <w:numPr>
          <w:ilvl w:val="0"/>
          <w:numId w:val="2"/>
        </w:numPr>
        <w:spacing w:line="244" w:lineRule="auto"/>
        <w:ind w:right="1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Worked on highly Scalable Ad serving application in NodeJS.</w:t>
      </w:r>
    </w:p>
    <w:p w14:paraId="48D69FCF" w14:textId="59E20F38" w:rsidR="00814337" w:rsidRDefault="008D328F">
      <w:pPr>
        <w:pStyle w:val="BodyText"/>
        <w:numPr>
          <w:ilvl w:val="0"/>
          <w:numId w:val="2"/>
        </w:numPr>
        <w:spacing w:line="244" w:lineRule="auto"/>
        <w:ind w:right="109"/>
        <w:jc w:val="both"/>
        <w:rPr>
          <w:rFonts w:ascii="Calibri" w:eastAsia="Calibri" w:hAnsi="Calibri" w:cs="Calibri"/>
        </w:rPr>
      </w:pPr>
      <w:r w:rsidRPr="2AC5AB44">
        <w:rPr>
          <w:rFonts w:ascii="Calibri" w:eastAsia="Calibri" w:hAnsi="Calibri" w:cs="Calibri"/>
        </w:rPr>
        <w:t xml:space="preserve">Exposed Affiliate marketing REST </w:t>
      </w:r>
      <w:proofErr w:type="spellStart"/>
      <w:r w:rsidR="572F8358" w:rsidRPr="2AC5AB44">
        <w:rPr>
          <w:rFonts w:ascii="Calibri" w:eastAsia="Calibri" w:hAnsi="Calibri" w:cs="Calibri"/>
        </w:rPr>
        <w:t>Api's</w:t>
      </w:r>
      <w:proofErr w:type="spellEnd"/>
      <w:r w:rsidRPr="2AC5AB44">
        <w:rPr>
          <w:rFonts w:ascii="Calibri" w:eastAsia="Calibri" w:hAnsi="Calibri" w:cs="Calibri"/>
        </w:rPr>
        <w:t xml:space="preserve"> of Flipkart,</w:t>
      </w:r>
      <w:r w:rsidR="001B4663">
        <w:rPr>
          <w:rFonts w:ascii="Calibri" w:eastAsia="Calibri" w:hAnsi="Calibri" w:cs="Calibri"/>
        </w:rPr>
        <w:t xml:space="preserve"> </w:t>
      </w:r>
      <w:r w:rsidRPr="2AC5AB44">
        <w:rPr>
          <w:rFonts w:ascii="Calibri" w:eastAsia="Calibri" w:hAnsi="Calibri" w:cs="Calibri"/>
        </w:rPr>
        <w:t xml:space="preserve">Amazon and </w:t>
      </w:r>
      <w:r w:rsidR="451F342E" w:rsidRPr="2AC5AB44">
        <w:rPr>
          <w:rFonts w:ascii="Calibri" w:eastAsia="Calibri" w:hAnsi="Calibri" w:cs="Calibri"/>
        </w:rPr>
        <w:t>App Bazar</w:t>
      </w:r>
      <w:r w:rsidRPr="2AC5AB44">
        <w:rPr>
          <w:rFonts w:ascii="Calibri" w:eastAsia="Calibri" w:hAnsi="Calibri" w:cs="Calibri"/>
        </w:rPr>
        <w:t>.</w:t>
      </w:r>
    </w:p>
    <w:p w14:paraId="48D69FD0" w14:textId="72693947" w:rsidR="00814337" w:rsidRDefault="600AF865">
      <w:pPr>
        <w:pStyle w:val="BodyText"/>
        <w:numPr>
          <w:ilvl w:val="0"/>
          <w:numId w:val="2"/>
        </w:numPr>
        <w:spacing w:line="244" w:lineRule="auto"/>
        <w:ind w:right="109"/>
        <w:jc w:val="both"/>
        <w:rPr>
          <w:rFonts w:ascii="Calibri" w:eastAsia="Calibri" w:hAnsi="Calibri" w:cs="Calibri"/>
        </w:rPr>
      </w:pPr>
      <w:r w:rsidRPr="2AC5AB44">
        <w:rPr>
          <w:rFonts w:ascii="Calibri" w:eastAsia="Calibri" w:hAnsi="Calibri" w:cs="Calibri"/>
        </w:rPr>
        <w:lastRenderedPageBreak/>
        <w:t>Utilized</w:t>
      </w:r>
      <w:r w:rsidR="008D328F" w:rsidRPr="2AC5AB44">
        <w:rPr>
          <w:rFonts w:ascii="Calibri" w:eastAsia="Calibri" w:hAnsi="Calibri" w:cs="Calibri"/>
        </w:rPr>
        <w:t xml:space="preserve"> </w:t>
      </w:r>
      <w:r w:rsidR="37C6EB39" w:rsidRPr="2AC5AB44">
        <w:rPr>
          <w:rFonts w:ascii="Calibri" w:eastAsia="Calibri" w:hAnsi="Calibri" w:cs="Calibri"/>
        </w:rPr>
        <w:t>mongo dB</w:t>
      </w:r>
      <w:r w:rsidR="008D328F" w:rsidRPr="2AC5AB44">
        <w:rPr>
          <w:rFonts w:ascii="Calibri" w:eastAsia="Calibri" w:hAnsi="Calibri" w:cs="Calibri"/>
        </w:rPr>
        <w:t xml:space="preserve"> to achieve highly availability of Ads over mobile devices all over India.</w:t>
      </w:r>
    </w:p>
    <w:p w14:paraId="55AE7666" w14:textId="6E2B3451" w:rsidR="00EB16CA" w:rsidRPr="008D328F" w:rsidRDefault="008D328F" w:rsidP="2AC5AB44">
      <w:pPr>
        <w:pStyle w:val="BodyText"/>
        <w:numPr>
          <w:ilvl w:val="0"/>
          <w:numId w:val="2"/>
        </w:numPr>
        <w:spacing w:line="244" w:lineRule="auto"/>
        <w:ind w:right="109"/>
        <w:jc w:val="both"/>
        <w:rPr>
          <w:rFonts w:ascii="Calibri" w:eastAsia="Calibri" w:hAnsi="Calibri" w:cs="Calibri"/>
        </w:rPr>
      </w:pPr>
      <w:r w:rsidRPr="2AC5AB44">
        <w:rPr>
          <w:rFonts w:ascii="Calibri" w:eastAsia="Calibri" w:hAnsi="Calibri" w:cs="Calibri"/>
        </w:rPr>
        <w:t xml:space="preserve">Implemented advance </w:t>
      </w:r>
      <w:proofErr w:type="spellStart"/>
      <w:r w:rsidRPr="2AC5AB44">
        <w:rPr>
          <w:rFonts w:ascii="Calibri" w:eastAsia="Calibri" w:hAnsi="Calibri" w:cs="Calibri"/>
        </w:rPr>
        <w:t>mongodb</w:t>
      </w:r>
      <w:proofErr w:type="spellEnd"/>
      <w:r w:rsidRPr="2AC5AB44">
        <w:rPr>
          <w:rFonts w:ascii="Calibri" w:eastAsia="Calibri" w:hAnsi="Calibri" w:cs="Calibri"/>
        </w:rPr>
        <w:t xml:space="preserve"> concepts TTL,</w:t>
      </w:r>
      <w:r w:rsidR="001B4663">
        <w:rPr>
          <w:rFonts w:ascii="Calibri" w:eastAsia="Calibri" w:hAnsi="Calibri" w:cs="Calibri"/>
        </w:rPr>
        <w:t xml:space="preserve"> </w:t>
      </w:r>
      <w:r w:rsidRPr="2AC5AB44">
        <w:rPr>
          <w:rFonts w:ascii="Calibri" w:eastAsia="Calibri" w:hAnsi="Calibri" w:cs="Calibri"/>
        </w:rPr>
        <w:t>read replica, indexing,</w:t>
      </w:r>
      <w:r w:rsidR="001B4663">
        <w:rPr>
          <w:rFonts w:ascii="Calibri" w:eastAsia="Calibri" w:hAnsi="Calibri" w:cs="Calibri"/>
        </w:rPr>
        <w:t xml:space="preserve"> </w:t>
      </w:r>
      <w:proofErr w:type="spellStart"/>
      <w:r w:rsidRPr="2AC5AB44">
        <w:rPr>
          <w:rFonts w:ascii="Calibri" w:eastAsia="Calibri" w:hAnsi="Calibri" w:cs="Calibri"/>
        </w:rPr>
        <w:t>sharding</w:t>
      </w:r>
      <w:proofErr w:type="spellEnd"/>
      <w:r w:rsidRPr="2AC5AB44">
        <w:rPr>
          <w:rFonts w:ascii="Calibri" w:eastAsia="Calibri" w:hAnsi="Calibri" w:cs="Calibri"/>
        </w:rPr>
        <w:t>,</w:t>
      </w:r>
      <w:r w:rsidR="001B4663">
        <w:rPr>
          <w:rFonts w:ascii="Calibri" w:eastAsia="Calibri" w:hAnsi="Calibri" w:cs="Calibri"/>
        </w:rPr>
        <w:t xml:space="preserve"> </w:t>
      </w:r>
      <w:r w:rsidRPr="2AC5AB44">
        <w:rPr>
          <w:rFonts w:ascii="Calibri" w:eastAsia="Calibri" w:hAnsi="Calibri" w:cs="Calibri"/>
        </w:rPr>
        <w:t>aggregation.</w:t>
      </w:r>
    </w:p>
    <w:p w14:paraId="4220F28E" w14:textId="7C688566" w:rsidR="2AC5AB44" w:rsidRDefault="2AC5AB44" w:rsidP="2AC5AB44">
      <w:pPr>
        <w:pStyle w:val="BodyText"/>
        <w:spacing w:line="244" w:lineRule="auto"/>
        <w:ind w:right="109"/>
        <w:jc w:val="both"/>
        <w:rPr>
          <w:color w:val="000000" w:themeColor="text1"/>
        </w:rPr>
      </w:pPr>
    </w:p>
    <w:p w14:paraId="13C33637" w14:textId="350F4024" w:rsidR="4DD138C1" w:rsidRDefault="4DD138C1" w:rsidP="2AC5AB44">
      <w:pPr>
        <w:pStyle w:val="Body"/>
        <w:rPr>
          <w:b/>
          <w:bCs/>
        </w:rPr>
      </w:pPr>
      <w:r w:rsidRPr="2AC5AB44">
        <w:rPr>
          <w:b/>
          <w:bCs/>
        </w:rPr>
        <w:t xml:space="preserve">    Title: The </w:t>
      </w:r>
      <w:proofErr w:type="spellStart"/>
      <w:r w:rsidR="213B87FA" w:rsidRPr="2AC5AB44">
        <w:rPr>
          <w:b/>
          <w:bCs/>
        </w:rPr>
        <w:t>Siply</w:t>
      </w:r>
      <w:proofErr w:type="spellEnd"/>
      <w:r w:rsidRPr="2AC5AB44">
        <w:rPr>
          <w:b/>
          <w:bCs/>
        </w:rPr>
        <w:t xml:space="preserve"> Mobile App - </w:t>
      </w:r>
      <w:r w:rsidR="733F6A12" w:rsidRPr="2AC5AB44">
        <w:rPr>
          <w:b/>
          <w:bCs/>
        </w:rPr>
        <w:t>Capital quotient Pvt Ltd</w:t>
      </w:r>
    </w:p>
    <w:p w14:paraId="78E43FCB" w14:textId="7CC7C71F" w:rsidR="4DD138C1" w:rsidRDefault="4DD138C1" w:rsidP="2AC5AB44">
      <w:pPr>
        <w:pStyle w:val="BodyText"/>
        <w:numPr>
          <w:ilvl w:val="0"/>
          <w:numId w:val="3"/>
        </w:numPr>
        <w:spacing w:line="244" w:lineRule="auto"/>
        <w:ind w:right="109"/>
        <w:jc w:val="both"/>
        <w:rPr>
          <w:rFonts w:ascii="Calibri" w:eastAsia="Calibri" w:hAnsi="Calibri" w:cs="Calibri"/>
        </w:rPr>
      </w:pPr>
      <w:r w:rsidRPr="2AC5AB44">
        <w:rPr>
          <w:rFonts w:ascii="Calibri" w:eastAsia="Calibri" w:hAnsi="Calibri" w:cs="Calibri"/>
        </w:rPr>
        <w:t xml:space="preserve">Gathering &amp; understanding the requirements from client. Module distribution amongst the team </w:t>
      </w:r>
      <w:r w:rsidR="0E47B980" w:rsidRPr="2AC5AB44">
        <w:rPr>
          <w:rFonts w:ascii="Calibri" w:eastAsia="Calibri" w:hAnsi="Calibri" w:cs="Calibri"/>
        </w:rPr>
        <w:t xml:space="preserve">of 4 developers </w:t>
      </w:r>
      <w:r w:rsidRPr="2AC5AB44">
        <w:rPr>
          <w:rFonts w:ascii="Calibri" w:eastAsia="Calibri" w:hAnsi="Calibri" w:cs="Calibri"/>
        </w:rPr>
        <w:t>&amp; help them understand the requirement.</w:t>
      </w:r>
    </w:p>
    <w:p w14:paraId="034A93AD" w14:textId="3B7BF903" w:rsidR="4DD138C1" w:rsidRDefault="4DD138C1" w:rsidP="2AC5AB44">
      <w:pPr>
        <w:pStyle w:val="BodyText"/>
        <w:numPr>
          <w:ilvl w:val="0"/>
          <w:numId w:val="3"/>
        </w:numPr>
        <w:spacing w:line="244" w:lineRule="auto"/>
        <w:ind w:right="109"/>
        <w:jc w:val="both"/>
        <w:rPr>
          <w:rFonts w:ascii="Calibri" w:eastAsia="Calibri" w:hAnsi="Calibri" w:cs="Calibri"/>
        </w:rPr>
      </w:pPr>
      <w:r w:rsidRPr="2AC5AB44">
        <w:rPr>
          <w:rFonts w:ascii="Calibri" w:eastAsia="Calibri" w:hAnsi="Calibri" w:cs="Calibri"/>
        </w:rPr>
        <w:t>Assured the quality of work delivered &amp; did code review for all</w:t>
      </w:r>
      <w:r w:rsidR="27414718" w:rsidRPr="2AC5AB44">
        <w:rPr>
          <w:rFonts w:ascii="Calibri" w:eastAsia="Calibri" w:hAnsi="Calibri" w:cs="Calibri"/>
        </w:rPr>
        <w:t xml:space="preserve"> campaign</w:t>
      </w:r>
      <w:r w:rsidRPr="2AC5AB44">
        <w:rPr>
          <w:rFonts w:ascii="Calibri" w:eastAsia="Calibri" w:hAnsi="Calibri" w:cs="Calibri"/>
        </w:rPr>
        <w:t>.</w:t>
      </w:r>
    </w:p>
    <w:p w14:paraId="1D79C04B" w14:textId="67F06AEA" w:rsidR="4DD138C1" w:rsidRDefault="4DD138C1" w:rsidP="2AC5AB44">
      <w:pPr>
        <w:pStyle w:val="ListParagraph"/>
        <w:numPr>
          <w:ilvl w:val="0"/>
          <w:numId w:val="3"/>
        </w:numPr>
        <w:spacing w:line="259" w:lineRule="auto"/>
      </w:pPr>
      <w:r>
        <w:t xml:space="preserve">Scalable </w:t>
      </w:r>
      <w:r w:rsidR="6DA86532">
        <w:t>through microservices using serverless framework.</w:t>
      </w:r>
    </w:p>
    <w:p w14:paraId="56DE7C45" w14:textId="4AD0F879" w:rsidR="6DA86532" w:rsidRDefault="6DA86532" w:rsidP="2AC5AB44">
      <w:pPr>
        <w:pStyle w:val="ListParagraph"/>
        <w:numPr>
          <w:ilvl w:val="0"/>
          <w:numId w:val="3"/>
        </w:numPr>
        <w:spacing w:line="259" w:lineRule="auto"/>
      </w:pPr>
      <w:r w:rsidRPr="2AC5AB44">
        <w:rPr>
          <w:color w:val="000000" w:themeColor="text1"/>
        </w:rPr>
        <w:t xml:space="preserve">Contributed in schema design and Algorithms to announce the </w:t>
      </w:r>
      <w:r w:rsidR="4F1969DC" w:rsidRPr="2AC5AB44">
        <w:rPr>
          <w:color w:val="000000" w:themeColor="text1"/>
        </w:rPr>
        <w:t>winner's</w:t>
      </w:r>
      <w:r w:rsidRPr="2AC5AB44">
        <w:rPr>
          <w:color w:val="000000" w:themeColor="text1"/>
        </w:rPr>
        <w:t xml:space="preserve"> daily basis.</w:t>
      </w:r>
    </w:p>
    <w:p w14:paraId="7CA62149" w14:textId="7B0B3872" w:rsidR="2AC5AB44" w:rsidRDefault="2AC5AB44" w:rsidP="2AC5AB44">
      <w:pPr>
        <w:pStyle w:val="BodyText"/>
        <w:spacing w:line="244" w:lineRule="auto"/>
        <w:ind w:right="109"/>
        <w:jc w:val="both"/>
        <w:rPr>
          <w:ins w:id="15" w:author="Arjun Kori" w:date="2021-02-08T10:23:00Z"/>
          <w:color w:val="000000" w:themeColor="text1"/>
        </w:rPr>
      </w:pPr>
    </w:p>
    <w:p w14:paraId="6A4FCDC7" w14:textId="15A114DC" w:rsidR="2AC5AB44" w:rsidRDefault="2AC5AB44" w:rsidP="2AC5AB44">
      <w:pPr>
        <w:pStyle w:val="Body"/>
        <w:ind w:left="284"/>
        <w:rPr>
          <w:ins w:id="16" w:author="Arjun Kori" w:date="2021-02-08T10:24:00Z"/>
          <w:b/>
          <w:bCs/>
          <w:color w:val="000000" w:themeColor="text1"/>
        </w:rPr>
      </w:pPr>
    </w:p>
    <w:p w14:paraId="2E41B76E" w14:textId="4E1DF13A" w:rsidR="2AC5AB44" w:rsidRDefault="2AC5AB44" w:rsidP="2AC5AB44">
      <w:pPr>
        <w:pStyle w:val="Body"/>
        <w:ind w:left="284"/>
        <w:rPr>
          <w:b/>
          <w:bCs/>
          <w:color w:val="000000" w:themeColor="text1"/>
          <w:rPrChange w:id="17" w:author="Vishwa" w:date="2021-02-08T13:13:00Z">
            <w:rPr/>
          </w:rPrChange>
        </w:rPr>
      </w:pPr>
    </w:p>
    <w:sectPr w:rsidR="2AC5AB44">
      <w:headerReference w:type="default" r:id="rId7"/>
      <w:footerReference w:type="default" r:id="rId8"/>
      <w:pgSz w:w="11900" w:h="16840"/>
      <w:pgMar w:top="299" w:right="339" w:bottom="23" w:left="3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D69FDD" w14:textId="77777777" w:rsidR="001B4663" w:rsidRDefault="001B4663">
      <w:r>
        <w:separator/>
      </w:r>
    </w:p>
  </w:endnote>
  <w:endnote w:type="continuationSeparator" w:id="0">
    <w:p w14:paraId="48D69FDF" w14:textId="77777777" w:rsidR="001B4663" w:rsidRDefault="001B4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69FD5" w14:textId="77777777" w:rsidR="001B4663" w:rsidRDefault="001B4663">
    <w:pPr>
      <w:pStyle w:val="Footer"/>
      <w:jc w:val="center"/>
      <w:rPr>
        <w:color w:val="666666"/>
        <w:sz w:val="14"/>
        <w:szCs w:val="14"/>
        <w:u w:color="666666"/>
      </w:rPr>
    </w:pPr>
    <w:r>
      <w:tab/>
    </w:r>
    <w:r>
      <w:rPr>
        <w:color w:val="666666"/>
        <w:sz w:val="14"/>
        <w:szCs w:val="14"/>
        <w:u w:color="666666"/>
      </w:rPr>
      <w:t xml:space="preserve">Applied Cloud Computing Private Limited | Corporate Identification Number (CIN) U72900MH2014PTC257649 | Registration number is 257649 | </w:t>
    </w:r>
    <w:hyperlink r:id="rId1" w:history="1">
      <w:r>
        <w:rPr>
          <w:rStyle w:val="Hyperlink0"/>
        </w:rPr>
        <w:t>www.acc.ltd</w:t>
      </w:r>
    </w:hyperlink>
    <w:r>
      <w:rPr>
        <w:color w:val="666666"/>
        <w:sz w:val="14"/>
        <w:szCs w:val="14"/>
        <w:u w:color="666666"/>
      </w:rPr>
      <w:t xml:space="preserve"> </w:t>
    </w:r>
    <w:r>
      <w:rPr>
        <w:rStyle w:val="Hyperlink0"/>
      </w:rPr>
      <w:t xml:space="preserve">| </w:t>
    </w:r>
    <w:proofErr w:type="spellStart"/>
    <w:r>
      <w:rPr>
        <w:rStyle w:val="Hyperlink0"/>
      </w:rPr>
      <w:t>sales@acc.ltd</w:t>
    </w:r>
    <w:proofErr w:type="spellEnd"/>
    <w:r>
      <w:rPr>
        <w:color w:val="666666"/>
        <w:sz w:val="14"/>
        <w:szCs w:val="14"/>
        <w:u w:color="666666"/>
      </w:rPr>
      <w:t xml:space="preserve"> | +918655423607 | 508/509, New Era Business Park Road No. 33, Wagle Industrial Estate, Thane, 400604</w:t>
    </w:r>
  </w:p>
  <w:p w14:paraId="48D69FD6" w14:textId="77777777" w:rsidR="001B4663" w:rsidRDefault="001B4663">
    <w:pPr>
      <w:pStyle w:val="Footer"/>
      <w:jc w:val="center"/>
      <w:rPr>
        <w:color w:val="666666"/>
        <w:sz w:val="14"/>
        <w:szCs w:val="14"/>
        <w:u w:color="666666"/>
      </w:rPr>
    </w:pPr>
  </w:p>
  <w:p w14:paraId="48D69FD7" w14:textId="77777777" w:rsidR="001B4663" w:rsidRDefault="001B4663">
    <w:pPr>
      <w:pStyle w:val="Footer"/>
      <w:jc w:val="center"/>
      <w:rPr>
        <w:color w:val="666666"/>
        <w:sz w:val="14"/>
        <w:szCs w:val="14"/>
        <w:u w:color="666666"/>
      </w:rPr>
    </w:pPr>
  </w:p>
  <w:p w14:paraId="48D69FD8" w14:textId="77777777" w:rsidR="001B4663" w:rsidRDefault="001B466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D69FD9" w14:textId="77777777" w:rsidR="001B4663" w:rsidRDefault="001B4663">
      <w:r>
        <w:separator/>
      </w:r>
    </w:p>
  </w:footnote>
  <w:footnote w:type="continuationSeparator" w:id="0">
    <w:p w14:paraId="48D69FDB" w14:textId="77777777" w:rsidR="001B4663" w:rsidRDefault="001B46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69FD2" w14:textId="77777777" w:rsidR="001B4663" w:rsidRDefault="001B4663">
    <w:pPr>
      <w:pStyle w:val="Header"/>
      <w:jc w:val="right"/>
    </w:pPr>
  </w:p>
  <w:p w14:paraId="48D69FD3" w14:textId="77777777" w:rsidR="001B4663" w:rsidRDefault="001B4663">
    <w:pPr>
      <w:pStyle w:val="Header"/>
      <w:jc w:val="right"/>
    </w:pPr>
  </w:p>
  <w:p w14:paraId="48D69FD4" w14:textId="77777777" w:rsidR="001B4663" w:rsidRDefault="001B4663">
    <w:pPr>
      <w:pStyle w:val="Header"/>
      <w:jc w:val="right"/>
    </w:pPr>
    <w:r>
      <w:rPr>
        <w:noProof/>
      </w:rPr>
      <w:drawing>
        <wp:inline distT="0" distB="0" distL="0" distR="0" wp14:anchorId="48D69FD9" wp14:editId="48D69FDA">
          <wp:extent cx="952500" cy="501650"/>
          <wp:effectExtent l="0" t="0" r="0" b="0"/>
          <wp:docPr id="1073741825" name="officeArt object" descr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1" descr="Pictur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5016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AD1C3B"/>
    <w:multiLevelType w:val="hybridMultilevel"/>
    <w:tmpl w:val="709EC19C"/>
    <w:styleLink w:val="ImportedStyle1"/>
    <w:lvl w:ilvl="0" w:tplc="286C038A">
      <w:start w:val="1"/>
      <w:numFmt w:val="bullet"/>
      <w:lvlText w:val="·"/>
      <w:lvlJc w:val="left"/>
      <w:pPr>
        <w:ind w:left="812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3B063FC">
      <w:start w:val="1"/>
      <w:numFmt w:val="bullet"/>
      <w:lvlText w:val="o"/>
      <w:lvlJc w:val="left"/>
      <w:pPr>
        <w:ind w:left="153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5265238">
      <w:start w:val="1"/>
      <w:numFmt w:val="bullet"/>
      <w:lvlText w:val="▪"/>
      <w:lvlJc w:val="left"/>
      <w:pPr>
        <w:ind w:left="225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D382A50">
      <w:start w:val="1"/>
      <w:numFmt w:val="bullet"/>
      <w:lvlText w:val="·"/>
      <w:lvlJc w:val="left"/>
      <w:pPr>
        <w:ind w:left="2972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39E401C">
      <w:start w:val="1"/>
      <w:numFmt w:val="bullet"/>
      <w:lvlText w:val="o"/>
      <w:lvlJc w:val="left"/>
      <w:pPr>
        <w:ind w:left="369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190CB0E">
      <w:start w:val="1"/>
      <w:numFmt w:val="bullet"/>
      <w:lvlText w:val="▪"/>
      <w:lvlJc w:val="left"/>
      <w:pPr>
        <w:ind w:left="441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09A8FCE">
      <w:start w:val="1"/>
      <w:numFmt w:val="bullet"/>
      <w:lvlText w:val="·"/>
      <w:lvlJc w:val="left"/>
      <w:pPr>
        <w:ind w:left="5132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86C8A76">
      <w:start w:val="1"/>
      <w:numFmt w:val="bullet"/>
      <w:lvlText w:val="o"/>
      <w:lvlJc w:val="left"/>
      <w:pPr>
        <w:ind w:left="585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1E82C74">
      <w:start w:val="1"/>
      <w:numFmt w:val="bullet"/>
      <w:lvlText w:val="▪"/>
      <w:lvlJc w:val="left"/>
      <w:pPr>
        <w:ind w:left="657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CB52D66"/>
    <w:multiLevelType w:val="hybridMultilevel"/>
    <w:tmpl w:val="709EC19C"/>
    <w:numStyleLink w:val="ImportedStyle1"/>
  </w:abstractNum>
  <w:num w:numId="1">
    <w:abstractNumId w:val="0"/>
  </w:num>
  <w:num w:numId="2">
    <w:abstractNumId w:val="1"/>
  </w:num>
  <w:num w:numId="3">
    <w:abstractNumId w:val="1"/>
    <w:lvlOverride w:ilvl="0">
      <w:lvl w:ilvl="0" w:tplc="4EE4E3BE">
        <w:start w:val="1"/>
        <w:numFmt w:val="bullet"/>
        <w:lvlText w:val="·"/>
        <w:lvlJc w:val="left"/>
        <w:pPr>
          <w:ind w:left="812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B60CDF6">
        <w:start w:val="1"/>
        <w:numFmt w:val="bullet"/>
        <w:lvlText w:val="o"/>
        <w:lvlJc w:val="left"/>
        <w:pPr>
          <w:ind w:left="1499" w:hanging="32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5D4DB50">
        <w:start w:val="1"/>
        <w:numFmt w:val="bullet"/>
        <w:lvlText w:val="▪"/>
        <w:lvlJc w:val="left"/>
        <w:pPr>
          <w:ind w:left="2219" w:hanging="32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466A44E">
        <w:start w:val="1"/>
        <w:numFmt w:val="bullet"/>
        <w:lvlText w:val="·"/>
        <w:lvlJc w:val="left"/>
        <w:pPr>
          <w:ind w:left="2939" w:hanging="327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8BEF2A2">
        <w:start w:val="1"/>
        <w:numFmt w:val="bullet"/>
        <w:lvlText w:val="o"/>
        <w:lvlJc w:val="left"/>
        <w:pPr>
          <w:ind w:left="3659" w:hanging="32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DB6148E">
        <w:start w:val="1"/>
        <w:numFmt w:val="bullet"/>
        <w:lvlText w:val="▪"/>
        <w:lvlJc w:val="left"/>
        <w:pPr>
          <w:ind w:left="4379" w:hanging="32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F8CC7F8">
        <w:start w:val="1"/>
        <w:numFmt w:val="bullet"/>
        <w:lvlText w:val="·"/>
        <w:lvlJc w:val="left"/>
        <w:pPr>
          <w:ind w:left="5099" w:hanging="327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3DE3F54">
        <w:start w:val="1"/>
        <w:numFmt w:val="bullet"/>
        <w:lvlText w:val="o"/>
        <w:lvlJc w:val="left"/>
        <w:pPr>
          <w:ind w:left="5819" w:hanging="32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F3EBF9E">
        <w:start w:val="1"/>
        <w:numFmt w:val="bullet"/>
        <w:lvlText w:val="▪"/>
        <w:lvlJc w:val="left"/>
        <w:pPr>
          <w:ind w:left="6539" w:hanging="32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Vishwa">
    <w15:presenceInfo w15:providerId="AD" w15:userId="S::vishwa@acc.ltd::159259ea-632a-484a-973c-1272966284f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markup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337"/>
    <w:rsid w:val="00113DF1"/>
    <w:rsid w:val="001B4663"/>
    <w:rsid w:val="00814337"/>
    <w:rsid w:val="008D328F"/>
    <w:rsid w:val="00EB16CA"/>
    <w:rsid w:val="07C4A797"/>
    <w:rsid w:val="08102A4B"/>
    <w:rsid w:val="08D41DE8"/>
    <w:rsid w:val="0B570DA6"/>
    <w:rsid w:val="0BEFC2CE"/>
    <w:rsid w:val="0E47B980"/>
    <w:rsid w:val="11175AAC"/>
    <w:rsid w:val="19CFB674"/>
    <w:rsid w:val="1DC16338"/>
    <w:rsid w:val="1DE41026"/>
    <w:rsid w:val="213B87FA"/>
    <w:rsid w:val="27414718"/>
    <w:rsid w:val="2AC5AB44"/>
    <w:rsid w:val="2C5DEFD0"/>
    <w:rsid w:val="2CBAE02C"/>
    <w:rsid w:val="37C6EB39"/>
    <w:rsid w:val="3BC273AF"/>
    <w:rsid w:val="3BCC062C"/>
    <w:rsid w:val="4122D751"/>
    <w:rsid w:val="451F342E"/>
    <w:rsid w:val="4AFDD6C1"/>
    <w:rsid w:val="4BC1AC86"/>
    <w:rsid w:val="4DD138C1"/>
    <w:rsid w:val="4F1969DC"/>
    <w:rsid w:val="501EAB59"/>
    <w:rsid w:val="521DAEBE"/>
    <w:rsid w:val="5297364F"/>
    <w:rsid w:val="572F8358"/>
    <w:rsid w:val="58AF7227"/>
    <w:rsid w:val="5920371B"/>
    <w:rsid w:val="5DC6AB49"/>
    <w:rsid w:val="600AF865"/>
    <w:rsid w:val="618D311C"/>
    <w:rsid w:val="61EA2178"/>
    <w:rsid w:val="628E42DD"/>
    <w:rsid w:val="648B9931"/>
    <w:rsid w:val="64BF0B36"/>
    <w:rsid w:val="6D5384A8"/>
    <w:rsid w:val="6DA86532"/>
    <w:rsid w:val="710A969D"/>
    <w:rsid w:val="733F6A12"/>
    <w:rsid w:val="751A0C75"/>
    <w:rsid w:val="763A5418"/>
    <w:rsid w:val="799D2BF4"/>
    <w:rsid w:val="7C4C736A"/>
    <w:rsid w:val="7C87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69F9F"/>
  <w15:docId w15:val="{F28ABE00-A2C3-44B5-A937-C9C1395E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u w:color="000000"/>
      <w:lang w:val="en-US"/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u w:color="000000"/>
      <w:lang w:val="en-US"/>
    </w:rPr>
  </w:style>
  <w:style w:type="character" w:customStyle="1" w:styleId="Link">
    <w:name w:val="Link"/>
    <w:rPr>
      <w:color w:val="0563C1"/>
      <w:u w:val="single" w:color="0563C1"/>
    </w:rPr>
  </w:style>
  <w:style w:type="character" w:customStyle="1" w:styleId="Hyperlink0">
    <w:name w:val="Hyperlink.0"/>
    <w:basedOn w:val="Link"/>
    <w:rPr>
      <w:color w:val="0563C1"/>
      <w:sz w:val="14"/>
      <w:szCs w:val="14"/>
      <w:u w:val="single" w:color="0563C1"/>
    </w:rPr>
  </w:style>
  <w:style w:type="paragraph" w:customStyle="1" w:styleId="Body">
    <w:name w:val="Body"/>
    <w:rPr>
      <w:rFonts w:ascii="Calibri" w:eastAsia="Calibri" w:hAnsi="Calibri" w:cs="Calibri"/>
      <w:color w:val="000000"/>
      <w:u w:color="000000"/>
    </w:rPr>
  </w:style>
  <w:style w:type="paragraph" w:styleId="BodyText">
    <w:name w:val="Body Text"/>
    <w:pPr>
      <w:widowControl w:val="0"/>
    </w:pPr>
    <w:rPr>
      <w:rFonts w:ascii="Georgia" w:hAnsi="Georgia" w:cs="Arial Unicode MS"/>
      <w:color w:val="000000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ind w:left="720"/>
    </w:pPr>
    <w:rPr>
      <w:rFonts w:ascii="Calibri" w:eastAsia="Calibri" w:hAnsi="Calibri" w:cs="Calibri"/>
      <w:color w:val="000000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cc.lt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Vishwa</cp:lastModifiedBy>
  <cp:revision>4</cp:revision>
  <cp:lastPrinted>2021-02-08T07:36:00Z</cp:lastPrinted>
  <dcterms:created xsi:type="dcterms:W3CDTF">2021-02-08T07:32:00Z</dcterms:created>
  <dcterms:modified xsi:type="dcterms:W3CDTF">2021-02-08T11:06:00Z</dcterms:modified>
</cp:coreProperties>
</file>